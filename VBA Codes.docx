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Arial Narrow" w:cs="Arial Narrow" w:eastAsia="Arial Narrow" w:hAnsi="Arial Narrow"/>
          <w:b w:val="1"/>
          <w:color w:val="002060"/>
          <w:sz w:val="36"/>
          <w:szCs w:val="36"/>
        </w:rPr>
      </w:pPr>
      <w:sdt>
        <w:sdtPr>
          <w:tag w:val="goog_rdk_2"/>
        </w:sdtPr>
        <w:sdtContent>
          <w:ins w:author="Nickolas Roeder" w:id="0" w:date="2025-02-21T21:06:30Z">
            <w:sdt>
              <w:sdtPr>
                <w:tag w:val="goog_rdk_3"/>
              </w:sdtPr>
              <w:sdtContent>
                <w:del w:author="Anh Nguyễn" w:id="1" w:date="2025-02-22T07:07:05Z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delText xml:space="preserve">f</w:delText>
                  </w:r>
                </w:del>
              </w:sdtContent>
            </w:sdt>
          </w:ins>
        </w:sdtContent>
      </w:sdt>
      <w:r w:rsidDel="00000000" w:rsidR="00000000" w:rsidRPr="00000000">
        <w:rPr>
          <w:rFonts w:ascii="Arial Narrow" w:cs="Arial Narrow" w:eastAsia="Arial Narrow" w:hAnsi="Arial Narrow"/>
          <w:b w:val="1"/>
          <w:color w:val="002060"/>
          <w:sz w:val="36"/>
          <w:szCs w:val="36"/>
          <w:rtl w:val="0"/>
        </w:rPr>
        <w:t xml:space="preserve">Code for Prompt 2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Sub CreateDashboardCards()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Dim ws As Worksheet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Dim card As Shape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Dim topPosition As Double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Dim leftPosition As Double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Create a new worksheet called "Dashboard"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On Error Resume Next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ws = ThisWorkbook.Sheets("Dashboard")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If Not ws Is Nothing Then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Application.DisplayAlerts = False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ws.Delete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Application.DisplayAlerts = True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End If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ws = ThisWorkbook.Sheets.Add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ws.Name = "Dashboard"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Format sheet: Remove gridlines and set background color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With ws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.Cells.Interior.Color = RGB(217, 217, 217) ' Set background color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End With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Hide gridlines (using ActiveWindow method for Excel 2013)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ActiveWindow.DisplayGridlines = False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1 to Card 6 (Row 5)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topPosition = 72 ' Start from row 5, which is about 72 pixels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12 ' Start with 12 pixels from the left for the first card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1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1.65 * 72, 0.75 * 72)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 ' White fill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 ' No border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0.05 ' Border radius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"cfilters"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leftPosition + 1.65 * 72 + 12 ' Update left position with margin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2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2# * 72, 0.75 * 72)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0.05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"ctsales"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leftPosition + 2# * 72 + 12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3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2# * 72, 0.75 * 72)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0.05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"ctmargin"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leftPosition + 2# * 72 + 12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4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2# * 72, 0.75 * 72)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0.05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"cpmargin"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leftPosition + 2# * 72 + 12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5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3.8 * 72, 0.75 * 72)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0.05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"ccustcount"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leftPosition + 3.8 * 72 + 12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6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2.5 * 72, 5.3 * 72)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0.05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"ctop10"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leftPosition + 2.5 * 72 + 12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7 to Card 9 (Row 6)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topPosition = topPosition + 2.1 * 72 + 12 ' Move to next row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12 ' Reset left position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7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6.6 * 72, 2.1 * 72)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0.03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"csalestrend"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leftPosition + 6.6 * 72 + 12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8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2.6 * 72, 2.1 * 72)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0.03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"ccustsource"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leftPosition + 2.6 * 72 + 12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9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2.6 * 72, 2.1 * 72)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0.03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"csalescity"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leftPosition + 2.6 * 72 + 12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10 to Card 12 (Row 7)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topPosition = topPosition + 2.1 * 72 + 12 ' Move to next row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12 ' Reset left position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10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4.1 * 72, 2.1 * 72)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0.03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"csalesservice"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leftPosition + 4.1 * 72 + 12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11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2.5 * 72, 2.1 * 72)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0.03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"cdeptmargin"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leftPosition + 2.5 * 72 + 12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12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5# * 72, 2.1 * 72)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0.03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"cnewrepeat"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Arial Narrow" w:cs="Arial Narrow" w:eastAsia="Arial Narrow" w:hAnsi="Arial Narrow"/>
          <w:b w:val="1"/>
          <w:color w:val="002060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2060"/>
          <w:sz w:val="36"/>
          <w:szCs w:val="36"/>
          <w:rtl w:val="0"/>
        </w:rPr>
        <w:t xml:space="preserve">Code for Prompt 3</w:t>
      </w:r>
    </w:p>
    <w:sdt>
      <w:sdtPr>
        <w:tag w:val="goog_rdk_4"/>
      </w:sdtPr>
      <w:sdtContent>
        <w:p w:rsidR="00000000" w:rsidDel="00000000" w:rsidP="00000000" w:rsidRDefault="00000000" w:rsidRPr="00000000" w14:paraId="000000A7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Sub GeneratePivotTables()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A8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Dim wsData As Worksheet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A9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Dim wsPivot As Worksheet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AA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Dim ptCache As PivotCache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AB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Dim pt As PivotTable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AC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Dim startRow As Long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AD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AE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Set references to sheets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AF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wsData = ThisWorkbook.Sheets("Data")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B0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wsPivot = ThisWorkbook.Sheets("Pivot")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B1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B2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Clear existing pivot tables on the Pivot sheet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B3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wsPivot.Cells.Clear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B4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B5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Set the starting row for placing pivot tables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B6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startRow = 1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B7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B8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Create Pivot Table 1: totalsales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B9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ptCache = ThisWorkbook.PivotCaches.Create(SourceType:=xlDatabase, sourceData:=wsData.ListObjects("salesdata").Range)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BA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 = ptCache.CreatePivotTable(TableDestination:=wsPivot.Cells(startRow, 1), TableName:="totalsales")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BB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With pt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BC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.AddDataField .PivotFields("Sales Amount"), "Sum of Sales Amount", xlSum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BD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End With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BE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startRow = startRow + pt.TableRange2.Rows.Count + 2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BF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C0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Create Pivot Table 2: totalmargin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C1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ptCache = ThisWorkbook.PivotCaches.Create(SourceType:=xlDatabase, sourceData:=wsData.ListObjects("salesdata").Range)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C2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 = ptCache.CreatePivotTable(TableDestination:=wsPivot.Cells(startRow, 1), TableName:="totalmargin")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C3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With pt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C4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.AddDataField .PivotFields("Margin Amount"), "Sum of Margin Amount", xlSum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C5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End With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C6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startRow = startRow + pt.TableRange2.Rows.Count + 2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C7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C8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Create Pivot Table 3: customerscount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C9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ptCache = ThisWorkbook.PivotCaches.Create(SourceType:=xlDatabase, sourceData:=wsData.ListObjects("salesdata").Range)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CA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 = ptCache.CreatePivotTable(TableDestination:=wsPivot.Cells(startRow, 1), TableName:="customerscount")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CB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With pt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CC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.PivotFields("Sale Type").Orientation = xlRowField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CD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.AddDataField .PivotFields("Customer Name"), "Count of Customer Name", xlCount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CE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End With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CF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startRow = startRow + pt.TableRange2.Rows.Count + 2</w:t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D0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D1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Create Pivot Table 4: totalmargin (again)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D2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ptCache = ThisWorkbook.PivotCaches.Create(SourceType:=xlDatabase, sourceData:=wsData.ListObjects("salesdata").Range)</w:t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D3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 = ptCache.CreatePivotTable(TableDestination:=wsPivot.Cells(startRow, 1), TableName:="totalmargin2")</w:t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D4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With pt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D5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.AddDataField .PivotFields("Margin Amount"), "Sum of Margin Amount", xlSum</w:t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D6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End With</w:t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D7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startRow = startRow + pt.TableRange2.Rows.Count + 2</w:t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D8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D9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Create Pivot Table 5: salestrend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DA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ptCache = ThisWorkbook.PivotCaches.Create(SourceType:=xlDatabase, sourceData:=wsData.ListObjects("salesdata").Range)</w: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DB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 = ptCache.CreatePivotTable(TableDestination:=wsPivot.Cells(startRow, 1), TableName:="salestrend")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DC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With pt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DD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.PivotFields("Year").Orientation = xlRowField</w:t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DE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.PivotFields("Month").Orientation = xlRowField</w:t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DF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.AddDataField .PivotFields("Sales Amount"), "Sum of Sales Amount", xlSum</w:t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E0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End With</w:t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E1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startRow = startRow + pt.TableRange2.Rows.Count + 2</w:t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E2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E3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Create Pivot Table 6: customersource</w:t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E4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ptCache = ThisWorkbook.PivotCaches.Create(SourceType:=xlDatabase, sourceData:=wsData.ListObjects("salesdata").Range)</w:t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E5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 = ptCache.CreatePivotTable(TableDestination:=wsPivot.Cells(startRow, 1), TableName:="customersource")</w:t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E6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With pt</w:t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E7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.PivotFields("Year").Orientation = xlRowField</w:t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E8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.PivotFields("Customer Source").Orientation = xlColumnField</w:t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E9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.AddDataField .PivotFields("Sales Amount"), "Sum of Sales Amount", xlSum</w:t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EA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End With</w:t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EB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startRow = startRow + pt.TableRange2.Rows.Count + 2</w:t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EC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ED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Create Pivot Table 7: salesbycity</w:t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EE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ptCache = ThisWorkbook.PivotCaches.Create(SourceType:=xlDatabase, sourceData:=wsData.ListObjects("salesdata").Range)</w:t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EF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 = ptCache.CreatePivotTable(TableDestination:=wsPivot.Cells(startRow, 1), TableName:="salesbycity")</w:t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F0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With pt</w:t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F1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.PivotFields("City").Orientation = xlRowField</w:t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F2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.AddDataField .PivotFields("Sales Amount"), "Sum of Sales Amount", xlSum</w:t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F3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End With</w:t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F4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startRow = startRow + pt.TableRange2.Rows.Count + 2</w:t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F5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F6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Create Pivot Table 8: top10</w:t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F7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ptCache = ThisWorkbook.PivotCaches.Create(SourceType:=xlDatabase, sourceData:=wsData.ListObjects("salesdata").Range)</w:t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F8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 = ptCache.CreatePivotTable(TableDestination:=wsPivot.Cells(startRow, 1), TableName:="top10")</w:t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F9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With pt</w:t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FA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.PivotFields("Customer Name").Orientation = xlRowField</w:t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FB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.AddDataField .PivotFields("Sales Amount"), "Sum of Sales Amount", xlSum</w:t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FC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End With</w:t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FD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startRow = startRow + pt.TableRange2.Rows.Count + 2</w:t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FE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FF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Create Pivot Table 9: salesbyservice</w:t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100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ptCache = ThisWorkbook.PivotCaches.Create(SourceType:=xlDatabase, sourceData:=wsData.ListObjects("salesdata").Range)</w:t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101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 = ptCache.CreatePivotTable(TableDestination:=wsPivot.Cells(startRow, 1), TableName:="salesbyservice")</w:t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102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With pt</w:t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103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.PivotFields("Service").Orientation = xlRowField</w:t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104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.AddDataField .PivotFields("Sales Amount"), "Sum of Sales Amount", xlSum</w:t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105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End With</w:t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106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startRow = startRow + pt.TableRange2.Rows.Count + 2</w:t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107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108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Create Pivot Table 10: departmentmargin</w:t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109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ptCache = ThisWorkbook.PivotCaches.Create(SourceType:=xlDatabase, sourceData:=wsData.ListObjects("salesdata").Range)</w:t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10A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 = ptCache.CreatePivotTable(TableDestination:=wsPivot.Cells(startRow, 1), TableName:="departmentmargin")</w:t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10B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With pt</w:t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10C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.PivotFields("Department").Orientation = xlRowField</w:t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10D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.AddDataField .PivotFields("Margin Amount"), "Sum of Margin Amount", xlSum</w:t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10E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End With</w:t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10F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startRow = startRow + pt.TableRange2.Rows.Count + 2</w:t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110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111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Create Pivot Table 11: newvsrepeat</w:t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112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ptCache = ThisWorkbook.PivotCaches.Create(SourceType:=xlDatabase, sourceData:=wsData.ListObjects("salesdata").Range)</w:t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113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 = ptCache.CreatePivotTable(TableDestination:=wsPivot.Cells(startRow, 1), TableName:="newvsrepeat")</w:t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114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With pt</w:t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115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.PivotFields("Year").Orientation = xlRowField</w:t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116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.PivotFields("Month").Orientation = xlRowField</w:t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117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.PivotFields("Sale Type").Orientation = xlColumnField</w:t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118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.AddDataField .PivotFields("Sales Amount"), "Sum of Sales Amount", xlSum</w:t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119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End With</w:t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11A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11B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MsgBox "Pivot tables created successfully!", vbInformation</w:t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11C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End Sub</w:t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11D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b w:val="1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11E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b w:val="1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11F">
      <w:pPr>
        <w:spacing w:line="240" w:lineRule="auto"/>
        <w:rPr>
          <w:rFonts w:ascii="Arial Narrow" w:cs="Arial Narrow" w:eastAsia="Arial Narrow" w:hAnsi="Arial Narrow"/>
          <w:b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rFonts w:ascii="Arial Narrow" w:cs="Arial Narrow" w:eastAsia="Arial Narrow" w:hAnsi="Arial Narrow"/>
          <w:b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>
          <w:rFonts w:ascii="Arial Narrow" w:cs="Arial Narrow" w:eastAsia="Arial Narrow" w:hAnsi="Arial Narrow"/>
          <w:b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>
          <w:rFonts w:ascii="Arial Narrow" w:cs="Arial Narrow" w:eastAsia="Arial Narrow" w:hAnsi="Arial Narrow"/>
          <w:b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>
          <w:rFonts w:ascii="Arial Narrow" w:cs="Arial Narrow" w:eastAsia="Arial Narrow" w:hAnsi="Arial Narrow"/>
          <w:b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rPr>
          <w:rFonts w:ascii="Arial Narrow" w:cs="Arial Narrow" w:eastAsia="Arial Narrow" w:hAnsi="Arial Narrow"/>
          <w:b w:val="1"/>
          <w:color w:val="00206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>
          <w:rFonts w:ascii="Arial Narrow" w:cs="Arial Narrow" w:eastAsia="Arial Narrow" w:hAnsi="Arial Narrow"/>
          <w:b w:val="1"/>
          <w:color w:val="002060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2060"/>
          <w:sz w:val="36"/>
          <w:szCs w:val="36"/>
          <w:rtl w:val="0"/>
        </w:rPr>
        <w:t xml:space="preserve">Code for Prompt 4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Public Sub CreateDashboardCharts()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On Error Resume Next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Dim wsP As Worksheet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Dim wsD As Worksheet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Dim pt As PivotTable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Dim shp As Shape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Dim cht As ChartObject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wsP = ThisWorkbook.Sheets("Pivot")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wsD = ThisWorkbook.Sheets("Dashboard")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Delete existing charts on Dashboard sheet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For Each cht In wsD.ChartObjects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cht.Delete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Next cht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1. Sales Trend Chart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pt = wsP.PivotTables("salestrend")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cht = wsD.ChartObjects.Add( _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Left:=wsD.Shapes("csalestrend").Left + (wsD.Shapes("csalestrend").width * 0.05), _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Top:=wsD.Shapes("csalestrend").Top + (wsD.Shapes("csalestrend").height * 0.1), _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width:=wsD.Shapes("csalestrend").width * 0.9, _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height:=wsD.Shapes("csalestrend").height * 0.8)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With cht.Chart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.ChartType = xlLineMarkers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.SetSourceData pt.TableRange1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.ChartTitle.Delete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With .SeriesCollection(1)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.Format.Line.Weight = 1.75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.Format.Line.ForeColor.RGB = RGB(0, 32, 96)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.MarkerBackgroundColor = RGB(255, 255, 255)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.MarkerForegroundColor = RGB(0, 32, 96)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.MarkerSize = 5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.HasDropLines = True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.MarkerStyle = xlMarkerStyleCircle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End With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Call FormatChartGeneral(cht.Chart)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End With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2. Customer Source Chart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pt = wsP.PivotTables("customersource")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cht = wsD.ChartObjects.Add( _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Left:=wsD.Shapes("ccustsource").Left + (wsD.Shapes("ccustsource").width * 0.05), _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Top:=wsD.Shapes("ccustsource").Top + (wsD.Shapes("ccustsource").height * 0.1), _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width:=wsD.Shapes("ccustsource").width * 0.9, _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height:=wsD.Shapes("ccustsource").height * 0.8)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With cht.Chart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.ChartType = xlBarStacked100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.SetSourceData pt.TableRange1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Dim i As Long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For i = 1 To .SeriesCollection.Count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.SeriesCollection(i).Format.Fill.ForeColor.RGB = RGB(0, 32 + (i * 32), 96 + (i * 32))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Next i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Call FormatChartGeneral(cht.Chart)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End With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3. Sales by City Chart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pt = wsP.PivotTables("salesbycity")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cht = wsD.ChartObjects.Add( _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Left:=wsD.Shapes("csalescity").Left + (wsD.Shapes("csalescity").width * 0.05), _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Top:=wsD.Shapes("csalescity").Top + (wsD.Shapes("csalescity").height * 0.1), _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width:=wsD.Shapes("csalescity").width * 0.9, _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height:=wsD.Shapes("csalescity").height * 0.8)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With cht.Chart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.ChartType = xlDoughnut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.SetSourceData pt.TableRange1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.ChartTitle.Delete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For i = 1 To .SeriesCollection(1).Points.Count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.SeriesCollection(1).Points(i).ExplosionOffset = 3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.SeriesCollection(1).Points(i).Format.Fill.ForeColor.RGB = RGB(0, 32 + (i * 16), 96 + (i * 16))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Next i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Call FormatChartGeneral(cht.Chart)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End With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4. Top 10 Chart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pt = wsP.PivotTables("top10")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cht = wsD.ChartObjects.Add( _</w:t>
      </w:r>
    </w:p>
    <w:p w:rsidR="00000000" w:rsidDel="00000000" w:rsidP="00000000" w:rsidRDefault="00000000" w:rsidRPr="00000000" w14:paraId="0000017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Left:=wsD.Shapes("ctop10").Left + (wsD.Shapes("ctop10").width * 0.05), _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Top:=wsD.Shapes("ctop10").Top + (wsD.Shapes("ctop10").height * 0.1), _</w:t>
      </w:r>
    </w:p>
    <w:p w:rsidR="00000000" w:rsidDel="00000000" w:rsidP="00000000" w:rsidRDefault="00000000" w:rsidRPr="00000000" w14:paraId="0000017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width:=wsD.Shapes("ctop10").width * 0.9, _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height:=wsD.Shapes("ctop10").height * 0.8)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8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With cht.Chart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.ChartType = xlBarClustered</w:t>
      </w:r>
    </w:p>
    <w:p w:rsidR="00000000" w:rsidDel="00000000" w:rsidP="00000000" w:rsidRDefault="00000000" w:rsidRPr="00000000" w14:paraId="0000018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.SetSourceData pt.TableRange1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.SeriesCollection(1).Format.Fill.ForeColor.RGB = RGB(0, 32, 96)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.ChartTitle.Delete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Call FormatChartGeneral(cht.Chart)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End With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5. Sales by Service Chart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pt = wsP.PivotTables("salesbyservice")</w:t>
      </w:r>
    </w:p>
    <w:p w:rsidR="00000000" w:rsidDel="00000000" w:rsidP="00000000" w:rsidRDefault="00000000" w:rsidRPr="00000000" w14:paraId="0000018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cht = wsD.ChartObjects.Add( _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Left:=wsD.Shapes("csalesservice").Left + (wsD.Shapes("csalesservice").width * 0.05), _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Top:=wsD.Shapes("csalesservice").Top + (wsD.Shapes("csalesservice").height * 0.1), _</w:t>
      </w:r>
    </w:p>
    <w:p w:rsidR="00000000" w:rsidDel="00000000" w:rsidP="00000000" w:rsidRDefault="00000000" w:rsidRPr="00000000" w14:paraId="0000018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width:=wsD.Shapes("csalesservice").width * 0.9, _</w:t>
      </w:r>
    </w:p>
    <w:p w:rsidR="00000000" w:rsidDel="00000000" w:rsidP="00000000" w:rsidRDefault="00000000" w:rsidRPr="00000000" w14:paraId="0000018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height:=wsD.Shapes("csalesservice").height * 0.8)</w:t>
      </w:r>
    </w:p>
    <w:p w:rsidR="00000000" w:rsidDel="00000000" w:rsidP="00000000" w:rsidRDefault="00000000" w:rsidRPr="00000000" w14:paraId="0000019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With cht.Chart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.ChartType = xl3DColumn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.SetSourceData pt.TableRange1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.SeriesCollection(1).Format.Fill.ForeColor.RGB = RGB(0, 32, 96)</w:t>
      </w:r>
    </w:p>
    <w:p w:rsidR="00000000" w:rsidDel="00000000" w:rsidP="00000000" w:rsidRDefault="00000000" w:rsidRPr="00000000" w14:paraId="0000019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.RightAngleAxes = True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Call FormatChartGeneral(cht.Chart)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.ChartTitle.Delete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End With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9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6. Department Margin Chart</w:t>
      </w:r>
    </w:p>
    <w:p w:rsidR="00000000" w:rsidDel="00000000" w:rsidP="00000000" w:rsidRDefault="00000000" w:rsidRPr="00000000" w14:paraId="0000019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pt = wsP.PivotTables("departmentmargin")</w:t>
      </w:r>
    </w:p>
    <w:p w:rsidR="00000000" w:rsidDel="00000000" w:rsidP="00000000" w:rsidRDefault="00000000" w:rsidRPr="00000000" w14:paraId="0000019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cht = wsD.ChartObjects.Add( _</w:t>
      </w:r>
    </w:p>
    <w:p w:rsidR="00000000" w:rsidDel="00000000" w:rsidP="00000000" w:rsidRDefault="00000000" w:rsidRPr="00000000" w14:paraId="0000019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Left:=wsD.Shapes("cdeptmargin").Left + (wsD.Shapes("cdeptmargin").width * 0.05), _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Top:=wsD.Shapes("cdeptmargin").Top + (wsD.Shapes("cdeptmargin").height * 0.1), _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width:=wsD.Shapes("cdeptmargin").width * 0.9, _</w:t>
      </w:r>
    </w:p>
    <w:p w:rsidR="00000000" w:rsidDel="00000000" w:rsidP="00000000" w:rsidRDefault="00000000" w:rsidRPr="00000000" w14:paraId="000001A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height:=wsD.Shapes("cdeptmargin").height * 0.8)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With cht.Chart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.ChartType = xlPie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.SetSourceData pt.TableRange1</w:t>
      </w:r>
    </w:p>
    <w:p w:rsidR="00000000" w:rsidDel="00000000" w:rsidP="00000000" w:rsidRDefault="00000000" w:rsidRPr="00000000" w14:paraId="000001A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.ChartTitle.Delete</w:t>
      </w:r>
    </w:p>
    <w:p w:rsidR="00000000" w:rsidDel="00000000" w:rsidP="00000000" w:rsidRDefault="00000000" w:rsidRPr="00000000" w14:paraId="000001A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For i = 1 To .SeriesCollection(1).Points.Count</w:t>
      </w:r>
    </w:p>
    <w:p w:rsidR="00000000" w:rsidDel="00000000" w:rsidP="00000000" w:rsidRDefault="00000000" w:rsidRPr="00000000" w14:paraId="000001A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.SeriesCollection(1).Points(i).ExplosionOffset = 3</w:t>
      </w:r>
    </w:p>
    <w:p w:rsidR="00000000" w:rsidDel="00000000" w:rsidP="00000000" w:rsidRDefault="00000000" w:rsidRPr="00000000" w14:paraId="000001A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.SeriesCollection(1).Points(i).Format.Fill.ForeColor.RGB = RGB(0, 32 + (i * 16), 96 + (i * 16))</w:t>
      </w:r>
    </w:p>
    <w:p w:rsidR="00000000" w:rsidDel="00000000" w:rsidP="00000000" w:rsidRDefault="00000000" w:rsidRPr="00000000" w14:paraId="000001A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Next i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Call FormatChartGeneral(cht.Chart)</w:t>
      </w:r>
    </w:p>
    <w:p w:rsidR="00000000" w:rsidDel="00000000" w:rsidP="00000000" w:rsidRDefault="00000000" w:rsidRPr="00000000" w14:paraId="000001A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End With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7. New vs Repeat Chart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pt = wsP.PivotTables("newvsrepeat")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cht = wsD.ChartObjects.Add( _</w:t>
      </w:r>
    </w:p>
    <w:p w:rsidR="00000000" w:rsidDel="00000000" w:rsidP="00000000" w:rsidRDefault="00000000" w:rsidRPr="00000000" w14:paraId="000001B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Left:=wsD.Shapes("cnewrepeat").Left + (wsD.Shapes("cnewrepeat").width * 0.05), _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Top:=wsD.Shapes("cnewrepeat").Top + (wsD.Shapes("cnewrepeat").height * 0.1), _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width:=wsD.Shapes("cnewrepeat").width * 0.9, _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height:=wsD.Shapes("cnewrepeat").height * 0.8)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B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With cht.Chart</w:t>
      </w:r>
    </w:p>
    <w:p w:rsidR="00000000" w:rsidDel="00000000" w:rsidP="00000000" w:rsidRDefault="00000000" w:rsidRPr="00000000" w14:paraId="000001B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.ChartType = xlLineMarkersStacked</w:t>
      </w:r>
    </w:p>
    <w:p w:rsidR="00000000" w:rsidDel="00000000" w:rsidP="00000000" w:rsidRDefault="00000000" w:rsidRPr="00000000" w14:paraId="000001B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.SetSourceData pt.TableRange1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.ChartTitle.Delete</w:t>
      </w:r>
    </w:p>
    <w:p w:rsidR="00000000" w:rsidDel="00000000" w:rsidP="00000000" w:rsidRDefault="00000000" w:rsidRPr="00000000" w14:paraId="000001B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For i = 1 To .SeriesCollection.Count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With .SeriesCollection(i)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    .Format.Line.ForeColor.RGB = RGB(0, 32 + (i * 32), 96 + (i * 32))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    .Format.Line.Weight = 1.5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    .MarkerBackgroundColor = RGB(255, 255, 255)</w:t>
      </w:r>
    </w:p>
    <w:p w:rsidR="00000000" w:rsidDel="00000000" w:rsidP="00000000" w:rsidRDefault="00000000" w:rsidRPr="00000000" w14:paraId="000001C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    .MarkerForegroundColor = RGB(0, 32 + (i * 32), 96 + (i * 32))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    .MarkerSize = 4</w:t>
      </w:r>
    </w:p>
    <w:p w:rsidR="00000000" w:rsidDel="00000000" w:rsidP="00000000" w:rsidRDefault="00000000" w:rsidRPr="00000000" w14:paraId="000001C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    .MarkerStyle = xlMarkerStyleCircle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    .Border.Weight = 2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End With</w:t>
      </w:r>
    </w:p>
    <w:p w:rsidR="00000000" w:rsidDel="00000000" w:rsidP="00000000" w:rsidRDefault="00000000" w:rsidRPr="00000000" w14:paraId="000001C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Next i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Call FormatChartGeneral(cht.Chart)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End With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MsgBox "Charts have been created successfully!", vbInformation</w:t>
      </w:r>
    </w:p>
    <w:p w:rsidR="00000000" w:rsidDel="00000000" w:rsidP="00000000" w:rsidRDefault="00000000" w:rsidRPr="00000000" w14:paraId="000001C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1C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Private Sub FormatChartGeneral(cht As Chart)</w:t>
      </w:r>
    </w:p>
    <w:p w:rsidR="00000000" w:rsidDel="00000000" w:rsidP="00000000" w:rsidRDefault="00000000" w:rsidRPr="00000000" w14:paraId="000001C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With cht</w:t>
      </w:r>
    </w:p>
    <w:p w:rsidR="00000000" w:rsidDel="00000000" w:rsidP="00000000" w:rsidRDefault="00000000" w:rsidRPr="00000000" w14:paraId="000001C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.HasTitle = False</w:t>
      </w:r>
    </w:p>
    <w:p w:rsidR="00000000" w:rsidDel="00000000" w:rsidP="00000000" w:rsidRDefault="00000000" w:rsidRPr="00000000" w14:paraId="000001C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.HasLegend = False</w:t>
      </w:r>
    </w:p>
    <w:p w:rsidR="00000000" w:rsidDel="00000000" w:rsidP="00000000" w:rsidRDefault="00000000" w:rsidRPr="00000000" w14:paraId="000001D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D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' Format chart area</w:t>
      </w:r>
    </w:p>
    <w:p w:rsidR="00000000" w:rsidDel="00000000" w:rsidP="00000000" w:rsidRDefault="00000000" w:rsidRPr="00000000" w14:paraId="000001D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With .ChartArea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.Format.Fill.Visible = False</w:t>
      </w:r>
    </w:p>
    <w:p w:rsidR="00000000" w:rsidDel="00000000" w:rsidP="00000000" w:rsidRDefault="00000000" w:rsidRPr="00000000" w14:paraId="000001D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.Format.Line.Visible = False</w:t>
      </w:r>
    </w:p>
    <w:p w:rsidR="00000000" w:rsidDel="00000000" w:rsidP="00000000" w:rsidRDefault="00000000" w:rsidRPr="00000000" w14:paraId="000001D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End With</w:t>
      </w:r>
    </w:p>
    <w:p w:rsidR="00000000" w:rsidDel="00000000" w:rsidP="00000000" w:rsidRDefault="00000000" w:rsidRPr="00000000" w14:paraId="000001D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D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' Format plot area</w:t>
      </w:r>
    </w:p>
    <w:p w:rsidR="00000000" w:rsidDel="00000000" w:rsidP="00000000" w:rsidRDefault="00000000" w:rsidRPr="00000000" w14:paraId="000001D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.PlotArea.Format.Line.Visible = False</w:t>
      </w:r>
    </w:p>
    <w:p w:rsidR="00000000" w:rsidDel="00000000" w:rsidP="00000000" w:rsidRDefault="00000000" w:rsidRPr="00000000" w14:paraId="000001D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D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' Format axes if they exist</w:t>
      </w:r>
    </w:p>
    <w:p w:rsidR="00000000" w:rsidDel="00000000" w:rsidP="00000000" w:rsidRDefault="00000000" w:rsidRPr="00000000" w14:paraId="000001D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On Error Resume Next</w:t>
      </w:r>
    </w:p>
    <w:p w:rsidR="00000000" w:rsidDel="00000000" w:rsidP="00000000" w:rsidRDefault="00000000" w:rsidRPr="00000000" w14:paraId="000001D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With .Axes(xlCategory)</w:t>
      </w:r>
    </w:p>
    <w:p w:rsidR="00000000" w:rsidDel="00000000" w:rsidP="00000000" w:rsidRDefault="00000000" w:rsidRPr="00000000" w14:paraId="000001D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.Format.Line.Visible = False</w:t>
      </w:r>
    </w:p>
    <w:p w:rsidR="00000000" w:rsidDel="00000000" w:rsidP="00000000" w:rsidRDefault="00000000" w:rsidRPr="00000000" w14:paraId="000001D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.TickLabels.Font.Name = "Calibri"</w:t>
      </w:r>
    </w:p>
    <w:p w:rsidR="00000000" w:rsidDel="00000000" w:rsidP="00000000" w:rsidRDefault="00000000" w:rsidRPr="00000000" w14:paraId="000001D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.TickLabels.Font.Size = 7</w:t>
      </w:r>
    </w:p>
    <w:p w:rsidR="00000000" w:rsidDel="00000000" w:rsidP="00000000" w:rsidRDefault="00000000" w:rsidRPr="00000000" w14:paraId="000001E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.TickLabels.Font.Bold = True</w:t>
      </w:r>
    </w:p>
    <w:p w:rsidR="00000000" w:rsidDel="00000000" w:rsidP="00000000" w:rsidRDefault="00000000" w:rsidRPr="00000000" w14:paraId="000001E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.TickLabels.Font.Color = RGB(0, 32, 96)</w:t>
      </w:r>
    </w:p>
    <w:p w:rsidR="00000000" w:rsidDel="00000000" w:rsidP="00000000" w:rsidRDefault="00000000" w:rsidRPr="00000000" w14:paraId="000001E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End With</w:t>
      </w:r>
    </w:p>
    <w:p w:rsidR="00000000" w:rsidDel="00000000" w:rsidP="00000000" w:rsidRDefault="00000000" w:rsidRPr="00000000" w14:paraId="000001E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E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With .Axes(xlValue)</w:t>
      </w:r>
    </w:p>
    <w:p w:rsidR="00000000" w:rsidDel="00000000" w:rsidP="00000000" w:rsidRDefault="00000000" w:rsidRPr="00000000" w14:paraId="000001E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.TickLabels.Format.Line.Visible = False</w:t>
      </w:r>
    </w:p>
    <w:p w:rsidR="00000000" w:rsidDel="00000000" w:rsidP="00000000" w:rsidRDefault="00000000" w:rsidRPr="00000000" w14:paraId="000001E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.TickLabels.Font.Name = "Calibri"</w:t>
      </w:r>
    </w:p>
    <w:p w:rsidR="00000000" w:rsidDel="00000000" w:rsidP="00000000" w:rsidRDefault="00000000" w:rsidRPr="00000000" w14:paraId="000001E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.TickLabels.Font.Size = 7</w:t>
      </w:r>
    </w:p>
    <w:p w:rsidR="00000000" w:rsidDel="00000000" w:rsidP="00000000" w:rsidRDefault="00000000" w:rsidRPr="00000000" w14:paraId="000001E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.TickLabels.Font.Bold = True</w:t>
      </w:r>
    </w:p>
    <w:p w:rsidR="00000000" w:rsidDel="00000000" w:rsidP="00000000" w:rsidRDefault="00000000" w:rsidRPr="00000000" w14:paraId="000001E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.TickLabels.Font.Color = RGB(0, 32, 96)</w:t>
      </w:r>
    </w:p>
    <w:p w:rsidR="00000000" w:rsidDel="00000000" w:rsidP="00000000" w:rsidRDefault="00000000" w:rsidRPr="00000000" w14:paraId="000001E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.NumberFormat = "#,##0"</w:t>
      </w:r>
    </w:p>
    <w:p w:rsidR="00000000" w:rsidDel="00000000" w:rsidP="00000000" w:rsidRDefault="00000000" w:rsidRPr="00000000" w14:paraId="000001E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End With</w:t>
      </w:r>
    </w:p>
    <w:p w:rsidR="00000000" w:rsidDel="00000000" w:rsidP="00000000" w:rsidRDefault="00000000" w:rsidRPr="00000000" w14:paraId="000001E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On Error GoTo 0</w:t>
      </w:r>
    </w:p>
    <w:p w:rsidR="00000000" w:rsidDel="00000000" w:rsidP="00000000" w:rsidRDefault="00000000" w:rsidRPr="00000000" w14:paraId="000001E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E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' Hide field buttons</w:t>
      </w:r>
    </w:p>
    <w:p w:rsidR="00000000" w:rsidDel="00000000" w:rsidP="00000000" w:rsidRDefault="00000000" w:rsidRPr="00000000" w14:paraId="000001E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.ShowAllFieldButtons = False</w:t>
      </w:r>
    </w:p>
    <w:p w:rsidR="00000000" w:rsidDel="00000000" w:rsidP="00000000" w:rsidRDefault="00000000" w:rsidRPr="00000000" w14:paraId="000001F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End With</w:t>
      </w:r>
    </w:p>
    <w:p w:rsidR="00000000" w:rsidDel="00000000" w:rsidP="00000000" w:rsidRDefault="00000000" w:rsidRPr="00000000" w14:paraId="000001F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1F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40" w:lineRule="auto"/>
        <w:rPr>
          <w:rFonts w:ascii="Arial Narrow" w:cs="Arial Narrow" w:eastAsia="Arial Narrow" w:hAnsi="Arial Narrow"/>
          <w:b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98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6510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QbnSL+TFqCP1H0KM6lLITum6lw==">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2025-01-08T19:57:00Z</dcterms:created>
  <dc:creator>Microsoft account</dc:creator>
</cp:coreProperties>
</file>