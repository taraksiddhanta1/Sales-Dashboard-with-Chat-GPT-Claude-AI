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sdt>
      <w:sdtPr>
        <w:tag w:val="goog_rdk_2"/>
      </w:sdtPr>
      <w:sdtContent>
        <w:p w:rsidR="00000000" w:rsidDel="00000000" w:rsidP="00000000" w:rsidRDefault="00000000" w:rsidRPr="00000000" w14:paraId="00000001">
          <w:pPr>
            <w:rPr>
              <w:ins w:author="Sacha Catherine" w:id="1" w:date="2025-02-22T09:41:31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Sacha Catherine" w:id="1" w:date="2025-02-22T09:41:31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2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"/>
            </w:sdtPr>
            <w:sdtContent>
              <w:ins w:author="fabio nannetti" w:id="2" w:date="2025-02-12T08:31:04Z">
                <w:sdt>
                  <w:sdtPr>
                    <w:tag w:val="goog_rdk_6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Mostrami le ultime notizie”</w:delText>
                      </w:r>
                    </w:del>
                  </w:sdtContent>
                </w:sdt>
              </w:ins>
            </w:sdtContent>
          </w:sdt>
          <w:sdt>
            <w:sdtPr>
              <w:tag w:val="goog_rdk_7"/>
            </w:sdtPr>
            <w:sdtContent>
              <w:ins w:author="Tolulade Afolabi" w:id="4" w:date="2025-02-14T15:40:40Z">
                <w:sdt>
                  <w:sdtPr>
                    <w:tag w:val="goog_rdk_8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5</w:delText>
                      </w:r>
                    </w:del>
                  </w:sdtContent>
                </w:sdt>
              </w:ins>
            </w:sdtContent>
          </w:sdt>
          <w:sdt>
            <w:sdtPr>
              <w:tag w:val="goog_rdk_9"/>
            </w:sdtPr>
            <w:sdtContent>
              <w:ins w:author="fabio nannetti" w:id="2" w:date="2025-02-12T08:31:04Z">
                <w:sdt>
                  <w:sdtPr>
                    <w:tag w:val="goog_rdk_10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3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"/>
            </w:sdtPr>
            <w:sdtContent>
              <w:ins w:author="fabio nannetti" w:id="2" w:date="2025-02-12T08:31:04Z">
                <w:sdt>
                  <w:sdtPr>
                    <w:tag w:val="goog_rdk_13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“Qual è l'analisi del price target?”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04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"/>
            </w:sdtPr>
            <w:sdtContent>
              <w:ins w:author="fabio nannetti" w:id="2" w:date="2025-02-12T08:31:04Z">
                <w:sdt>
                  <w:sdtPr>
                    <w:tag w:val="goog_rdk_16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“Confronta il titolo con altre aziende simili”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5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"/>
            </w:sdtPr>
            <w:sdtContent>
              <w:ins w:author="fabio nannetti" w:id="2" w:date="2025-02-12T08:31:04Z">
                <w:sdt>
                  <w:sdtPr>
                    <w:tag w:val="goog_rdk_19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“Fornisci una panoramica finanziaria”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06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"/>
            </w:sdtPr>
            <w:sdtContent>
              <w:ins w:author="fabio nannetti" w:id="2" w:date="2025-02-12T08:31:04Z">
                <w:sdt>
                  <w:sdtPr>
                    <w:tag w:val="goog_rdk_22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“Fai una rassegna della strategia d'uso di debito e capitale”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7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"/>
            </w:sdtPr>
            <w:sdtContent>
              <w:ins w:author="fabio nannetti" w:id="2" w:date="2025-02-12T08:31:04Z">
                <w:sdt>
                  <w:sdtPr>
                    <w:tag w:val="goog_rdk_25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“Controlla la salute finanziaria”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08">
          <w:pPr>
            <w:rPr>
              <w:ins w:author="fabio nannetti" w:id="2" w:date="2025-02-12T08:31:04Z"/>
              <w:del w:author="Lavanya Gorantla" w:id="3" w:date="2025-02-14T09:46:29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"/>
            </w:sdtPr>
            <w:sdtContent>
              <w:ins w:author="fabio nannetti" w:id="2" w:date="2025-02-12T08:31:04Z">
                <w:sdt>
                  <w:sdtPr>
                    <w:tag w:val="goog_rdk_28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“Fai un’analisi sull’efficienza operativa”</w:delText>
                      </w:r>
                    </w:del>
                  </w:sdtContent>
                </w:sdt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09">
          <w:pPr>
            <w:rPr>
              <w:ins w:author="fabio nannetti" w:id="2" w:date="2025-02-12T08:31:0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"/>
            </w:sdtPr>
            <w:sdtContent>
              <w:ins w:author="fabio nannetti" w:id="2" w:date="2025-02-12T08:31:04Z">
                <w:sdt>
                  <w:sdtPr>
                    <w:tag w:val="goog_rdk_31"/>
                  </w:sdtPr>
                  <w:sdtContent>
                    <w:del w:author="Lavanya Gorantla" w:id="3" w:date="2025-02-14T09:46:29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“Quali sono le previsioni di crescita?”</w:delText>
                      </w:r>
                    </w:del>
                  </w:sdtContent>
                </w:sdt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Prompt 1: Analyze the data and decide what information to display.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want to build an excel dashboard. I have provided you the sample data. Carefully analyze this data and suggest what information we should display on the dashboard and how? I want to display some key numbers as well as different graphs that makes it easier for the audience to quickly visualize key metrics and trends.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 Create Dashboard Layout (Cards)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want to create cards in excel on which I will place the charts to </w:t>
      </w:r>
      <w:sdt>
        <w:sdtPr>
          <w:tag w:val="goog_rdk_33"/>
        </w:sdtPr>
        <w:sdtContent>
          <w:ins w:author="Syeda Umaiya Wali" w:id="5" w:date="2025-02-21T11:18:15Z">
            <w:r w:rsidDel="00000000" w:rsidR="00000000" w:rsidRPr="00000000">
              <w:rPr>
                <w:rtl w:val="0"/>
              </w:rPr>
              <w:t xml:space="preserve">create a</w:t>
            </w:r>
          </w:ins>
        </w:sdtContent>
      </w:sdt>
      <w:sdt>
        <w:sdtPr>
          <w:tag w:val="goog_rdk_34"/>
        </w:sdtPr>
        <w:sdtContent>
          <w:ins w:author="Muhammad Khan" w:id="6" w:date="2025-01-28T22:17:16Z">
            <w:sdt>
              <w:sdtPr>
                <w:tag w:val="goog_rdk_35"/>
              </w:sdtPr>
              <w:sdtContent>
                <w:del w:author="Syeda Umaiya Wali" w:id="5" w:date="2025-02-21T11:18:15Z">
                  <w:r w:rsidDel="00000000" w:rsidR="00000000" w:rsidRPr="00000000">
                    <w:rPr>
                      <w:rtl w:val="0"/>
                    </w:rPr>
                    <w:delText xml:space="preserve">C</w:delText>
                  </w:r>
                </w:del>
              </w:sdtContent>
            </w:sdt>
          </w:ins>
        </w:sdtContent>
      </w:sdt>
      <w:sdt>
        <w:sdtPr>
          <w:tag w:val="goog_rdk_36"/>
        </w:sdtPr>
        <w:sdtContent>
          <w:del w:author="Syeda Umaiya Wali" w:id="5" w:date="2025-02-21T11:18:15Z">
            <w:r w:rsidDel="00000000" w:rsidR="00000000" w:rsidRPr="00000000">
              <w:rPr>
                <w:rtl w:val="0"/>
              </w:rPr>
              <w:delText xml:space="preserve">c</w:delText>
            </w:r>
            <w:r w:rsidDel="00000000" w:rsidR="00000000" w:rsidRPr="00000000">
              <w:rPr>
                <w:rtl w:val="0"/>
              </w:rPr>
              <w:delText xml:space="preserve">reate</w:delText>
            </w:r>
          </w:del>
        </w:sdtContent>
      </w:sdt>
      <w:r w:rsidDel="00000000" w:rsidR="00000000" w:rsidRPr="00000000">
        <w:rPr>
          <w:rtl w:val="0"/>
        </w:rPr>
        <w:t xml:space="preserve"> dashboard.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“Rounded Rectangle” inside excel [Insert Shapes] menu to create cards as follows;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cards 1,2,3,4,5,6 horizontally side by side in a single row.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1: Height 0.75 Inch Width 1.65 inch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2: Height 0.75 Inch Width 2.0 inch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3: Height 0.75 Inch Width 2.0 inch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4: Height 0.75 Inch Width 2.0 inch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5: Height 0.75 Inch Width 3.8 inch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6: Height 5.30 Inch Width 2.5 Inch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cards 7,8,9 below cards 1,2,3,4,5 horizontally side by side in a single row.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7: Height 2.1 Inch Width 6.6 inch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8: Height 2.1 Inch Width 2.6 inch</w:t>
      </w:r>
      <w:sdt>
        <w:sdtPr>
          <w:tag w:val="goog_rdk_37"/>
        </w:sdtPr>
        <w:sdtContent>
          <w:ins w:author="Himanshu Mandal" w:id="7" w:date="2025-02-10T12:18:1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9: Height 2.1 Inch Width 2.6 inch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cards 10,11,12 below cards 7,8,9 horizontally side by side in a single row.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10: Height 2.1 Inch Width 4.1 inch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11: Height 2.1 Inch Width 2.5 inch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12: Height 2.1 Inch Width 5.0 inch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Cards formatting: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radius = 0.03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Top, Bottom, Left, Right = 12 pixels.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Cards: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“Selection Pane” menu, rename each card as follows;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Card1 = cfilters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Card2 =ctsales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Card3 =ctmargin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Card4 =cpmargin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Card5 = ccustcount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Card6 = ctop10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Card7 = csalestrend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Card8 = ccustsource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Card9 = csalescity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Card10 = csalesservice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Card11 = </w:t>
      </w:r>
      <w:sdt>
        <w:sdtPr>
          <w:tag w:val="goog_rdk_38"/>
        </w:sdtPr>
        <w:sdtContent>
          <w:r w:rsidDel="00000000" w:rsidR="00000000" w:rsidRPr="00000000">
            <w:rPr>
              <w:rtl w:val="0"/>
              <w:rPrChange w:author="Adib Azhar" w:id="8" w:date="2025-02-03T10:38:31Z">
                <w:rPr/>
              </w:rPrChange>
            </w:rPr>
            <w:t xml:space="preserve">cdeptmargin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Card12 = cnewrepeat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Sheet Formatting: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gridlines from entire sheet and fill entire sheet with rgb 217,217,217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print area / margins and let the cards overlap.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row 1 – 4 and start creating cards from row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me a VBA code so I can put it into the module and click the button to generate these cards.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Prompt 3: Generate Pivot Tables for Dashboard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building an excel dashboard and I have the dataset on the sheet named “Data”. Inside this I have a table named “salesdata”.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have created another blank sheet named “Pivot”.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need to use the table “salesdata” inside “Data” sheet and create the following pivot tables for me.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1: </w:t>
      </w:r>
      <w:r w:rsidDel="00000000" w:rsidR="00000000" w:rsidRPr="00000000">
        <w:rPr>
          <w:sz w:val="18"/>
          <w:szCs w:val="18"/>
          <w:rtl w:val="0"/>
        </w:rPr>
        <w:t xml:space="preserve">Place “Sales Amount” in values field. Get “Sales Amount” from Column I in the “salesdata” table inside the “Data” sheet. Rename the pivot table to “totalsales”.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2: </w:t>
      </w:r>
      <w:r w:rsidDel="00000000" w:rsidR="00000000" w:rsidRPr="00000000">
        <w:rPr>
          <w:sz w:val="18"/>
          <w:szCs w:val="18"/>
          <w:rtl w:val="0"/>
        </w:rPr>
        <w:t xml:space="preserve">Place “Margin Amount” in values field. Get “Margin Amount” from Column K in the “salesdata” table inside the “Data” sheet. Rename the pivot table to “totalmargin”.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3: </w:t>
      </w:r>
      <w:r w:rsidDel="00000000" w:rsidR="00000000" w:rsidRPr="00000000">
        <w:rPr>
          <w:sz w:val="18"/>
          <w:szCs w:val="18"/>
          <w:rtl w:val="0"/>
        </w:rPr>
        <w:t xml:space="preserve">Place “Sale Type” in Row field and “Customer Name” in values vield. Get “Sale Type” from Column L and “Customer Name” from Column D in the “salesdata” table inside the “Data” sheet. Rename the pivot table to “customerscount”.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4:</w:t>
      </w:r>
      <w:r w:rsidDel="00000000" w:rsidR="00000000" w:rsidRPr="00000000">
        <w:rPr>
          <w:sz w:val="18"/>
          <w:szCs w:val="18"/>
          <w:rtl w:val="0"/>
        </w:rPr>
        <w:t xml:space="preserve"> Place “Year” and “Month” in row field and “Sales Amount” in the values field. Get “Year” from Column C, “Month” from column B and “Sales Amount” from column I in the “salesdata” table inside the “Data” sheet. Rename the pivot table to “salestrend”.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5:</w:t>
      </w:r>
      <w:r w:rsidDel="00000000" w:rsidR="00000000" w:rsidRPr="00000000">
        <w:rPr>
          <w:sz w:val="18"/>
          <w:szCs w:val="18"/>
          <w:rtl w:val="0"/>
        </w:rPr>
        <w:t xml:space="preserve"> Place “Year” in row field, “Customer Source” in column field and “Sales Amount” in the values field. Get “Year” from Column C, “Customer Source” from Column M and “Sales Amount” from column I in the “salesdata” table inside the “Data” sheet. Rename the pivot table to “customersource”.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6:</w:t>
      </w:r>
      <w:r w:rsidDel="00000000" w:rsidR="00000000" w:rsidRPr="00000000">
        <w:rPr>
          <w:sz w:val="18"/>
          <w:szCs w:val="18"/>
          <w:rtl w:val="0"/>
        </w:rPr>
        <w:t xml:space="preserve"> Place “City” in row field and “Sales Amount” in the values field. Get “City” from column H, “Sales Amount” from column I in the “salesdata” table inside the “Data” sheet. Rename the pivot table to “salesbycity”.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7:</w:t>
      </w:r>
      <w:r w:rsidDel="00000000" w:rsidR="00000000" w:rsidRPr="00000000">
        <w:rPr>
          <w:sz w:val="18"/>
          <w:szCs w:val="18"/>
          <w:rtl w:val="0"/>
        </w:rPr>
        <w:t xml:space="preserve"> Place “Customer Name” in row field and “Sales Amount” in the values field. Get “Customer Name” from Column D, and “Sales Amount” from column I in the “salesdata” table inside the “Data” sheet. Rename the pivot table to “top10”.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8:</w:t>
      </w:r>
      <w:r w:rsidDel="00000000" w:rsidR="00000000" w:rsidRPr="00000000">
        <w:rPr>
          <w:sz w:val="18"/>
          <w:szCs w:val="18"/>
          <w:rtl w:val="0"/>
        </w:rPr>
        <w:t xml:space="preserve"> Place “Service” in row field and “Sales Amount” in the values field. Get “Service” from column F and “Sales Amount” from column I in the “salesdata” table inside the “Data” sheet. Rename the pivot table to “salesbyservice”.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9: </w:t>
      </w:r>
      <w:r w:rsidDel="00000000" w:rsidR="00000000" w:rsidRPr="00000000">
        <w:rPr>
          <w:sz w:val="18"/>
          <w:szCs w:val="18"/>
          <w:rtl w:val="0"/>
        </w:rPr>
        <w:t xml:space="preserve">Place “Department” in row field and “Margin Amount” in the values field. Get “Department” from column G and “Margin Amount” from column K in the “salesdata” table inside the “Data” sheet. Rename the pivot table to “departmentmargin”.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10: </w:t>
      </w:r>
      <w:r w:rsidDel="00000000" w:rsidR="00000000" w:rsidRPr="00000000">
        <w:rPr>
          <w:sz w:val="18"/>
          <w:szCs w:val="18"/>
          <w:rtl w:val="0"/>
        </w:rPr>
        <w:t xml:space="preserve">Place “Year” and “Month” in row field, “Sale Type” in column field and “Sales Amount” in values field. Get “Year” from Column C, “Month” from column B and “Sale Type” from column L in the “salesdata” table inside the “Data” sheet. Rename the pivot table to “newvsrepeat”.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Write VBA to create pivot tables that I can insert in module and click the button to generate pivot tables.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Create all these pivot tables on the existing sheet named “Pivot”. Get all the data from the sheet named “Data”. 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After creating first pivot table, start creating next pivot table after the gap of one row.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 am using excel 2013 so please use supported objects, classes and properties.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Name the sub GeneratePivotTables.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b w:val="1"/>
          <w:rtl w:val="0"/>
        </w:rPr>
        <w:t xml:space="preserve">4 (Claude AI): Generate Dashboard Charts.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building an excel dashboard and I have created cards using excel shapes on the sheet named “Dashboard”.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selection pane in format tab, I have named these cards as follows. All of these cards are on the sheet named “Dashboard”.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  <w:rPrChange w:author="Syifa Ramadhani" w:id="9" w:date="2025-02-22T14:02:36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t xml:space="preserve">csalestrend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ccustsource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csalescity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ctop10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csalesservice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  <w:rPrChange w:author="Adib Azhar" w:id="8" w:date="2025-02-03T10:38:31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t xml:space="preserve">cdeptmargin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cnewrepeat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sheet named “Pivot” I have pivot tables with following names;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salestrend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customersource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salesbycity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salesbyservice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departmentmargin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newvsrepeat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to create the following charts using pivot tables on the sheet named “Pivot” and place them on the shapes inside the “Dashboard” sheet as follows;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(a) Use pivot table named “salestrend” on “Pivot” sheet and create a “Line with Markers” chart with drop lines. Then place this chart on the shape named “csalestrend” inside “Dashboard” sheet.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RGB(0, 32, 96), width = 1.75 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pt, style: rounded.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Use pivot table named “customersource” on “Pivot” sheet and create a “100% Stacked Bar Chart” Then place this chart on the shape named “ccustsource” inside “Dashboard” sheet.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“ccustsource” as follows: Width = “ccustsource” width * 90%, Height = “ccustsource” height* 80%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(c) Use pivot table named “salesbycity” on “Pivot” sheet and create a doughnut chart. Then place this chart on the shape named “csalescity” inside “Dashboard” sheet.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Doughnut explosion = 3%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“csalescity” as follows: Width = “csalescity” width * 90%, Height = “csalescity” height* 80%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Use pivot table named “top10” on “Pivot” sheet and create a Clustered Bar Chart. Then place this chart on the shape named “ctop10” inside “Dashboard” sheet.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“ctop10” as follows: Width = “ctop10” width * 90%, Height = “ctop10” height* 80%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(e) Use pivot table named “salesbyservice” on “Pivot” sheet and create a “3-D Clustered Column” chart without perspective. Then place this chart on the shape named “csalesservice” inside “Dashboard” sheet.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“csalesservice” as follows: Width = “csalesservice” width * 90%, Height = “csalesservice” height* 80%.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Use pivot table named “departmentmargin” on “Pivot” sheet and create a “Simple Pie Chart”. Then place this chart on the shape named “</w:t>
      </w:r>
      <w:sdt>
        <w:sdtPr>
          <w:tag w:val="goog_rdk_41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  <w:rPrChange w:author="Adib Azhar" w:id="8" w:date="2025-02-03T10:38:31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t xml:space="preserve">cdeptmargin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inside “Dashboard” sheet.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Pie explosion = 3%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</w:t>
      </w:r>
      <w:sdt>
        <w:sdtPr>
          <w:tag w:val="goog_rdk_42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  <w:rPrChange w:author="Adib Azhar" w:id="8" w:date="2025-02-03T10:38:31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t xml:space="preserve">cdeptmargin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as follows: Width = “cdeptmargin” width * 90%, Height = “cdeptmargin” height* 80%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(g) Use pivot table named “newvsrepeat” on “Pivot” sheet and create a “Stacked Line with Markers Chart”. Then place this chart on the shape named “cnewrepeat” inside “Dashboard” sheet.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Varying blue colors.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“cnewrepeat” as follows: Width = “cnewrepeat” width * 90%, Height = “cnewrepeat” height* 80%.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Formatting for all charts: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title.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Hide all pivot table field buttons on chart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legends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all chart gridlines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area: Fill = No fill, Border = No Line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Plot area: fill = automatic, Border = no 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Horizontal axis: Border line = no line, Text color = RGB(0, 32, 96), Font = Calibri, Font size = 7 Bold.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Vertical axis: Border line = no line, Text color = RGB(0, 32, 96), Font = Calibri, Font size = 7 Bold. Number format = thousands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Generate me a complete and working VBA code that I can put into module and execute by clicking the button.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987" w:right="1440" w:header="720" w:footer="720"/>
      <w:pgNumType w:start="1"/>
      <w:sectPrChange w:author="Abhishek Kumar" w:id="0" w:date="2025-02-01T04:56:45Z">
        <w:sectPr w:rsidR="000000" w:rsidDel="000000" w:rsidRPr="000000" w:rsidSect="000000">
          <w:pgMar w:bottom="1440" w:top="1440" w:left="1987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sdt>
    <w:sdtPr>
      <w:tag w:val="goog_rdk_45"/>
    </w:sdtPr>
    <w:sdtContent>
      <w:p w:rsidR="00000000" w:rsidDel="00000000" w:rsidP="00000000" w:rsidRDefault="00000000" w:rsidRPr="00000000" w14:paraId="0000009D">
        <w:pPr>
          <w:rPr>
            <w:ins w:author="Abhishek Kumar" w:id="10" w:date="2025-02-01T04:56:45Z"/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sdt>
          <w:sdtPr>
            <w:tag w:val="goog_rdk_44"/>
          </w:sdtPr>
          <w:sdtContent>
            <w:ins w:author="Abhishek Kumar" w:id="10" w:date="2025-02-01T04:56:45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sdt>
    <w:sdtPr>
      <w:tag w:val="goog_rdk_47"/>
    </w:sdtPr>
    <w:sdtContent>
      <w:p w:rsidR="00000000" w:rsidDel="00000000" w:rsidP="00000000" w:rsidRDefault="00000000" w:rsidRPr="00000000" w14:paraId="0000009E">
        <w:pPr>
          <w:rPr>
            <w:ins w:author="Abhishek Kumar" w:id="10" w:date="2025-02-01T04:56:45Z"/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sdt>
          <w:sdtPr>
            <w:tag w:val="goog_rdk_46"/>
          </w:sdtPr>
          <w:sdtContent>
            <w:ins w:author="Abhishek Kumar" w:id="10" w:date="2025-02-01T04:56:45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18FB"/>
    <w:pPr>
      <w:ind w:left="720"/>
      <w:contextualSpacing w:val="1"/>
    </w:pPr>
  </w:style>
  <w:style w:type="paragraph" w:styleId="NoSpacing">
    <w:name w:val="No Spacing"/>
    <w:uiPriority w:val="1"/>
    <w:qFormat w:val="1"/>
    <w:rsid w:val="009B12B5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na4A8o+hm85BZDnO7Ft6SpK2Q==">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2025-01-05T20:02:00Z</dcterms:created>
  <dc:creator>Microsoft account</dc:creator>
</cp:coreProperties>
</file>